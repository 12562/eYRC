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E6" w:rsidRPr="000E6D29" w:rsidRDefault="007315E6" w:rsidP="007315E6">
      <w:pPr>
        <w:rPr>
          <w:b/>
        </w:rPr>
      </w:pPr>
      <w:r w:rsidRPr="000E6D29">
        <w:rPr>
          <w:b/>
        </w:rPr>
        <w:t xml:space="preserve">No Objection Certificate (NOC) format </w:t>
      </w:r>
    </w:p>
    <w:p w:rsidR="007315E6" w:rsidRDefault="007315E6" w:rsidP="007315E6">
      <w:r>
        <w:t>(To be signed by principal of the college for each team working out of the college – team members must be students of the college)</w:t>
      </w:r>
    </w:p>
    <w:p w:rsidR="007315E6" w:rsidRDefault="007315E6" w:rsidP="007315E6"/>
    <w:p w:rsidR="007315E6" w:rsidRDefault="007315E6" w:rsidP="007315E6">
      <w:r>
        <w:t>This is to state that:</w:t>
      </w:r>
    </w:p>
    <w:p w:rsidR="007315E6" w:rsidRDefault="007315E6" w:rsidP="007315E6"/>
    <w:p w:rsidR="007315E6" w:rsidRDefault="007315E6" w:rsidP="007315E6">
      <w:r>
        <w:t>1. Mr. /Ms</w:t>
      </w:r>
      <w:r>
        <w:rPr>
          <w:rFonts w:cstheme="minorBidi" w:hint="cs"/>
          <w:szCs w:val="21"/>
          <w:cs/>
          <w:lang w:bidi="mr-IN"/>
        </w:rPr>
        <w:t>.</w:t>
      </w:r>
      <w:r>
        <w:t xml:space="preserve"> </w:t>
      </w:r>
      <w:r w:rsidRPr="006B3404">
        <w:rPr>
          <w:color w:val="0000FF"/>
        </w:rPr>
        <w:t>&lt;</w:t>
      </w:r>
      <w:r w:rsidRPr="006B3404">
        <w:rPr>
          <w:color w:val="0000FF"/>
          <w:u w:val="single"/>
        </w:rPr>
        <w:t>name of participant</w:t>
      </w:r>
      <w:r w:rsidRPr="006B3404">
        <w:rPr>
          <w:color w:val="0000FF"/>
        </w:rPr>
        <w:t xml:space="preserve">&gt;  </w:t>
      </w:r>
      <w:ins w:id="0" w:author="erts" w:date="2014-10-20T17:34:00Z">
        <w:r w:rsidR="009C5682">
          <w:rPr>
            <w:color w:val="0000FF"/>
          </w:rPr>
          <w:t xml:space="preserve"> </w:t>
        </w:r>
      </w:ins>
      <w:bookmarkStart w:id="1" w:name="_GoBack"/>
      <w:bookmarkEnd w:id="1"/>
      <w:r w:rsidRPr="006B3404">
        <w:rPr>
          <w:color w:val="0000FF"/>
        </w:rPr>
        <w:t xml:space="preserve"> </w:t>
      </w:r>
      <w:r w:rsidRPr="006B3404">
        <w:rPr>
          <w:color w:val="0000FF"/>
          <w:u w:val="single"/>
        </w:rPr>
        <w:t>&lt; year of engineering</w:t>
      </w:r>
      <w:r w:rsidRPr="006B3404">
        <w:rPr>
          <w:color w:val="0000FF"/>
        </w:rPr>
        <w:t xml:space="preserve"> &gt; &lt;</w:t>
      </w:r>
      <w:r w:rsidRPr="006B3404">
        <w:rPr>
          <w:color w:val="0000FF"/>
          <w:u w:val="single"/>
        </w:rPr>
        <w:t>branch of engineering</w:t>
      </w:r>
      <w:r w:rsidRPr="006B3404">
        <w:rPr>
          <w:color w:val="0000FF"/>
        </w:rPr>
        <w:t>&gt;</w:t>
      </w:r>
    </w:p>
    <w:p w:rsidR="007315E6" w:rsidRDefault="007315E6" w:rsidP="007315E6">
      <w:r>
        <w:t>2. Mr. /Ms</w:t>
      </w:r>
      <w:r>
        <w:rPr>
          <w:rFonts w:cstheme="minorBidi" w:hint="cs"/>
          <w:szCs w:val="21"/>
          <w:cs/>
          <w:lang w:bidi="mr-IN"/>
        </w:rPr>
        <w:t>.</w:t>
      </w:r>
      <w:r>
        <w:t xml:space="preserve"> </w:t>
      </w:r>
      <w:r w:rsidRPr="006B3404">
        <w:rPr>
          <w:color w:val="0000FF"/>
          <w:u w:val="single"/>
        </w:rPr>
        <w:t>&lt;name of participant</w:t>
      </w:r>
      <w:r w:rsidRPr="006B3404">
        <w:rPr>
          <w:color w:val="0000FF"/>
        </w:rPr>
        <w:t xml:space="preserve">&gt;    &lt; </w:t>
      </w:r>
      <w:r w:rsidRPr="006B3404">
        <w:rPr>
          <w:color w:val="0000FF"/>
          <w:u w:val="single"/>
        </w:rPr>
        <w:t>year of engineering</w:t>
      </w:r>
      <w:r w:rsidRPr="006B3404">
        <w:rPr>
          <w:color w:val="0000FF"/>
        </w:rPr>
        <w:t xml:space="preserve"> &gt; &lt;</w:t>
      </w:r>
      <w:r w:rsidRPr="006B3404">
        <w:rPr>
          <w:color w:val="0000FF"/>
          <w:u w:val="single"/>
        </w:rPr>
        <w:t>branch of engineering</w:t>
      </w:r>
      <w:r w:rsidRPr="006B3404">
        <w:rPr>
          <w:color w:val="0000FF"/>
        </w:rPr>
        <w:t>&gt;</w:t>
      </w:r>
    </w:p>
    <w:p w:rsidR="007315E6" w:rsidRDefault="007315E6" w:rsidP="007315E6">
      <w:r>
        <w:t>3. Mr. /Ms</w:t>
      </w:r>
      <w:r>
        <w:rPr>
          <w:rFonts w:cstheme="minorBidi" w:hint="cs"/>
          <w:szCs w:val="21"/>
          <w:cs/>
          <w:lang w:bidi="mr-IN"/>
        </w:rPr>
        <w:t>.</w:t>
      </w:r>
      <w:r>
        <w:t xml:space="preserve"> </w:t>
      </w:r>
      <w:r w:rsidRPr="006B3404">
        <w:rPr>
          <w:color w:val="0000FF"/>
        </w:rPr>
        <w:t>&lt;</w:t>
      </w:r>
      <w:r w:rsidRPr="006B3404">
        <w:rPr>
          <w:color w:val="0000FF"/>
          <w:u w:val="single"/>
        </w:rPr>
        <w:t>name of participant</w:t>
      </w:r>
      <w:r w:rsidRPr="006B3404">
        <w:rPr>
          <w:color w:val="0000FF"/>
        </w:rPr>
        <w:t xml:space="preserve">&gt;    &lt; </w:t>
      </w:r>
      <w:r w:rsidRPr="006B3404">
        <w:rPr>
          <w:color w:val="0000FF"/>
          <w:u w:val="single"/>
        </w:rPr>
        <w:t>year of engineering</w:t>
      </w:r>
      <w:r w:rsidRPr="006B3404">
        <w:rPr>
          <w:color w:val="0000FF"/>
        </w:rPr>
        <w:t xml:space="preserve"> &gt; &lt;</w:t>
      </w:r>
      <w:r w:rsidRPr="006B3404">
        <w:rPr>
          <w:color w:val="0000FF"/>
          <w:u w:val="single"/>
        </w:rPr>
        <w:t>branch of engineering</w:t>
      </w:r>
      <w:r w:rsidRPr="006B3404">
        <w:rPr>
          <w:color w:val="0000FF"/>
        </w:rPr>
        <w:t>&gt;</w:t>
      </w:r>
    </w:p>
    <w:p w:rsidR="007315E6" w:rsidRDefault="007315E6" w:rsidP="007315E6">
      <w:r>
        <w:t>4. Mr. /Ms</w:t>
      </w:r>
      <w:r>
        <w:rPr>
          <w:rFonts w:cstheme="minorBidi" w:hint="cs"/>
          <w:szCs w:val="21"/>
          <w:cs/>
          <w:lang w:bidi="mr-IN"/>
        </w:rPr>
        <w:t>.</w:t>
      </w:r>
      <w:r>
        <w:t xml:space="preserve"> </w:t>
      </w:r>
      <w:r w:rsidRPr="006B3404">
        <w:rPr>
          <w:color w:val="0000FF"/>
        </w:rPr>
        <w:t>&lt;</w:t>
      </w:r>
      <w:r w:rsidRPr="006B3404">
        <w:rPr>
          <w:color w:val="0000FF"/>
          <w:u w:val="single"/>
        </w:rPr>
        <w:t xml:space="preserve">name of </w:t>
      </w:r>
      <w:r w:rsidRPr="0038692F">
        <w:rPr>
          <w:color w:val="0000FF"/>
        </w:rPr>
        <w:t>participant</w:t>
      </w:r>
      <w:r w:rsidRPr="006B3404">
        <w:rPr>
          <w:color w:val="0000FF"/>
        </w:rPr>
        <w:t xml:space="preserve">&gt;    &lt; </w:t>
      </w:r>
      <w:r w:rsidRPr="006B3404">
        <w:rPr>
          <w:color w:val="0000FF"/>
          <w:u w:val="single"/>
        </w:rPr>
        <w:t>year of engineering</w:t>
      </w:r>
      <w:r w:rsidRPr="006B3404">
        <w:rPr>
          <w:color w:val="0000FF"/>
        </w:rPr>
        <w:t xml:space="preserve"> &gt; &lt;</w:t>
      </w:r>
      <w:r w:rsidRPr="006B3404">
        <w:rPr>
          <w:color w:val="0000FF"/>
          <w:u w:val="single"/>
        </w:rPr>
        <w:t>branch of engineering</w:t>
      </w:r>
      <w:r w:rsidRPr="006B3404">
        <w:rPr>
          <w:color w:val="0000FF"/>
        </w:rPr>
        <w:t>&gt;</w:t>
      </w:r>
    </w:p>
    <w:p w:rsidR="007315E6" w:rsidRDefault="007315E6" w:rsidP="007315E6"/>
    <w:p w:rsidR="007315E6" w:rsidRDefault="007315E6" w:rsidP="007315E6">
      <w:proofErr w:type="gramStart"/>
      <w:r>
        <w:t>are</w:t>
      </w:r>
      <w:proofErr w:type="gramEnd"/>
      <w:r>
        <w:t xml:space="preserve"> </w:t>
      </w:r>
      <w:proofErr w:type="spellStart"/>
      <w:r>
        <w:t>bonafide</w:t>
      </w:r>
      <w:proofErr w:type="spellEnd"/>
      <w:r>
        <w:t xml:space="preserve"> students of </w:t>
      </w:r>
      <w:r w:rsidRPr="006B3404">
        <w:rPr>
          <w:color w:val="0000FF"/>
        </w:rPr>
        <w:t>&lt;</w:t>
      </w:r>
      <w:r w:rsidRPr="006B3404">
        <w:rPr>
          <w:color w:val="0000FF"/>
          <w:u w:val="single"/>
        </w:rPr>
        <w:t>college name</w:t>
      </w:r>
      <w:r w:rsidRPr="006B3404">
        <w:rPr>
          <w:color w:val="0000FF"/>
        </w:rPr>
        <w:t>&gt;.</w:t>
      </w:r>
    </w:p>
    <w:p w:rsidR="000D7874" w:rsidRDefault="000D7874" w:rsidP="007315E6"/>
    <w:p w:rsidR="007315E6" w:rsidRDefault="007315E6" w:rsidP="007315E6">
      <w:r>
        <w:t>The college has no objection in the participation of the team consisting of the above-mentioned students,</w:t>
      </w:r>
      <w:r w:rsidRPr="003723D7">
        <w:t xml:space="preserve"> </w:t>
      </w:r>
      <w:r>
        <w:t>having team leader &lt;</w:t>
      </w:r>
      <w:r w:rsidRPr="0038692F">
        <w:rPr>
          <w:color w:val="0000FF"/>
        </w:rPr>
        <w:t>name</w:t>
      </w:r>
      <w:r>
        <w:t>&gt; in the e-Yantra Robotics Competition 201</w:t>
      </w:r>
      <w:r w:rsidR="001A7E56">
        <w:t>4</w:t>
      </w:r>
      <w:r>
        <w:t xml:space="preserve">. </w:t>
      </w:r>
    </w:p>
    <w:p w:rsidR="007315E6" w:rsidRDefault="007315E6" w:rsidP="007315E6"/>
    <w:p w:rsidR="007315E6" w:rsidRDefault="007315E6" w:rsidP="007315E6">
      <w:r>
        <w:t>The college will provide the required support for student team, to participate in the e-Yantra Robotics competition 201</w:t>
      </w:r>
      <w:r w:rsidR="001A7E56">
        <w:t>4</w:t>
      </w:r>
      <w:r>
        <w:t xml:space="preserve"> conducted by e-Yantra project of IIT </w:t>
      </w:r>
      <w:proofErr w:type="spellStart"/>
      <w:proofErr w:type="gramStart"/>
      <w:r>
        <w:t>Bomba</w:t>
      </w:r>
      <w:proofErr w:type="spellEnd"/>
      <w:r>
        <w:rPr>
          <w:rFonts w:cstheme="minorBidi" w:hint="cs"/>
          <w:szCs w:val="21"/>
          <w:cs/>
          <w:lang w:bidi="mr-IN"/>
        </w:rPr>
        <w:t>y</w:t>
      </w:r>
      <w:r>
        <w:t>, that</w:t>
      </w:r>
      <w:proofErr w:type="gramEnd"/>
      <w:r>
        <w:t xml:space="preserve"> includes the following:</w:t>
      </w:r>
    </w:p>
    <w:p w:rsidR="007315E6" w:rsidRDefault="007315E6" w:rsidP="007315E6">
      <w:pPr>
        <w:numPr>
          <w:ilvl w:val="0"/>
          <w:numId w:val="1"/>
        </w:numPr>
        <w:spacing w:after="200" w:line="276" w:lineRule="auto"/>
        <w:contextualSpacing/>
      </w:pPr>
      <w:r>
        <w:t xml:space="preserve">Allocate working space to the student team along with appropriate equipment such as computer and appropriate modes of communication, as requested by the team leader </w:t>
      </w:r>
      <w:r w:rsidRPr="006B3404">
        <w:rPr>
          <w:color w:val="0000FF"/>
        </w:rPr>
        <w:t>&lt;</w:t>
      </w:r>
      <w:r w:rsidRPr="0038692F">
        <w:rPr>
          <w:color w:val="0000FF"/>
          <w:u w:val="single"/>
        </w:rPr>
        <w:t>name</w:t>
      </w:r>
      <w:r w:rsidRPr="006B3404">
        <w:rPr>
          <w:color w:val="0000FF"/>
        </w:rPr>
        <w:t>&gt;.</w:t>
      </w:r>
    </w:p>
    <w:p w:rsidR="007315E6" w:rsidRDefault="007315E6" w:rsidP="007315E6">
      <w:pPr>
        <w:numPr>
          <w:ilvl w:val="0"/>
          <w:numId w:val="1"/>
        </w:numPr>
        <w:spacing w:after="200" w:line="276" w:lineRule="auto"/>
        <w:contextualSpacing/>
      </w:pPr>
      <w:r>
        <w:t xml:space="preserve">Provide the student team with a safe place such as a locker or a cupboard with a lock and key where they can store the material. </w:t>
      </w:r>
    </w:p>
    <w:p w:rsidR="007315E6" w:rsidRDefault="007315E6" w:rsidP="007315E6">
      <w:pPr>
        <w:numPr>
          <w:ilvl w:val="0"/>
          <w:numId w:val="1"/>
        </w:numPr>
        <w:spacing w:after="200" w:line="276" w:lineRule="auto"/>
        <w:contextualSpacing/>
      </w:pPr>
      <w:r>
        <w:t xml:space="preserve">After the student team has completed all the tasks in the competition or has participated in the finals of the competition (whichever be the case) collect the robot(s) from the team leader. </w:t>
      </w:r>
    </w:p>
    <w:p w:rsidR="001A7E56" w:rsidRDefault="001A7E56" w:rsidP="007315E6">
      <w:pPr>
        <w:numPr>
          <w:ilvl w:val="0"/>
          <w:numId w:val="1"/>
        </w:numPr>
        <w:spacing w:after="200" w:line="276" w:lineRule="auto"/>
        <w:contextualSpacing/>
      </w:pPr>
      <w:r>
        <w:t xml:space="preserve">The college will grant leave to the student team to travel to IIT Bombay to participate in the finals if selected. </w:t>
      </w:r>
    </w:p>
    <w:p w:rsidR="007315E6" w:rsidRDefault="007315E6" w:rsidP="007315E6">
      <w:pPr>
        <w:ind w:left="5760" w:firstLine="720"/>
      </w:pPr>
    </w:p>
    <w:p w:rsidR="007315E6" w:rsidRDefault="007315E6" w:rsidP="007315E6">
      <w:pPr>
        <w:ind w:left="5760" w:firstLine="720"/>
      </w:pPr>
    </w:p>
    <w:p w:rsidR="007315E6" w:rsidRDefault="007315E6" w:rsidP="007315E6">
      <w:pPr>
        <w:ind w:left="6480" w:firstLine="720"/>
      </w:pPr>
      <w:r w:rsidRPr="00051AB4">
        <w:t>Signed</w:t>
      </w:r>
      <w:r>
        <w:t>:</w:t>
      </w:r>
    </w:p>
    <w:p w:rsidR="007315E6" w:rsidRDefault="007315E6" w:rsidP="007315E6">
      <w:pPr>
        <w:ind w:left="6480" w:firstLine="720"/>
      </w:pPr>
    </w:p>
    <w:p w:rsidR="007315E6" w:rsidRDefault="007315E6" w:rsidP="007315E6">
      <w:pPr>
        <w:ind w:left="6480" w:firstLine="720"/>
      </w:pPr>
    </w:p>
    <w:p w:rsidR="007315E6" w:rsidRPr="006B3404" w:rsidRDefault="007315E6" w:rsidP="007315E6">
      <w:pPr>
        <w:ind w:left="6480" w:firstLine="720"/>
        <w:rPr>
          <w:rFonts w:cstheme="minorBidi"/>
          <w:color w:val="0000FF"/>
          <w:szCs w:val="21"/>
          <w:lang w:bidi="mr-IN"/>
        </w:rPr>
      </w:pPr>
      <w:r w:rsidRPr="006B3404">
        <w:rPr>
          <w:color w:val="0000FF"/>
        </w:rPr>
        <w:t>&lt;Principal&gt;</w:t>
      </w:r>
    </w:p>
    <w:p w:rsidR="007315E6" w:rsidRPr="006B3404" w:rsidRDefault="007315E6" w:rsidP="007315E6">
      <w:pPr>
        <w:rPr>
          <w:color w:val="0000FF"/>
        </w:rPr>
      </w:pPr>
      <w:r w:rsidRPr="006B3404">
        <w:rPr>
          <w:rFonts w:cstheme="minorBidi" w:hint="cs"/>
          <w:color w:val="0000FF"/>
          <w:szCs w:val="21"/>
          <w:cs/>
          <w:lang w:bidi="mr-IN"/>
        </w:rPr>
        <w:tab/>
      </w:r>
      <w:r w:rsidRPr="006B3404">
        <w:rPr>
          <w:rFonts w:cstheme="minorBidi" w:hint="cs"/>
          <w:color w:val="0000FF"/>
          <w:szCs w:val="21"/>
          <w:cs/>
          <w:lang w:bidi="mr-IN"/>
        </w:rPr>
        <w:tab/>
      </w:r>
      <w:r w:rsidRPr="006B3404">
        <w:rPr>
          <w:rFonts w:cstheme="minorBidi" w:hint="cs"/>
          <w:color w:val="0000FF"/>
          <w:szCs w:val="21"/>
          <w:cs/>
          <w:lang w:bidi="mr-IN"/>
        </w:rPr>
        <w:tab/>
      </w:r>
      <w:r w:rsidRPr="006B3404">
        <w:rPr>
          <w:rFonts w:cstheme="minorBidi" w:hint="cs"/>
          <w:color w:val="0000FF"/>
          <w:szCs w:val="21"/>
          <w:cs/>
          <w:lang w:bidi="mr-IN"/>
        </w:rPr>
        <w:tab/>
      </w:r>
      <w:r w:rsidRPr="006B3404">
        <w:rPr>
          <w:rFonts w:cstheme="minorBidi" w:hint="cs"/>
          <w:color w:val="0000FF"/>
          <w:szCs w:val="21"/>
          <w:cs/>
          <w:lang w:bidi="mr-IN"/>
        </w:rPr>
        <w:tab/>
      </w:r>
      <w:r w:rsidRPr="006B3404">
        <w:rPr>
          <w:rFonts w:cstheme="minorBidi" w:hint="cs"/>
          <w:color w:val="0000FF"/>
          <w:szCs w:val="21"/>
          <w:cs/>
          <w:lang w:bidi="mr-IN"/>
        </w:rPr>
        <w:tab/>
      </w:r>
      <w:r w:rsidRPr="006B3404">
        <w:rPr>
          <w:rFonts w:cstheme="minorBidi" w:hint="cs"/>
          <w:color w:val="0000FF"/>
          <w:szCs w:val="21"/>
          <w:cs/>
          <w:lang w:bidi="mr-IN"/>
        </w:rPr>
        <w:tab/>
        <w:t xml:space="preserve">   </w:t>
      </w:r>
      <w:r w:rsidRPr="006B3404">
        <w:rPr>
          <w:rFonts w:cstheme="minorBidi" w:hint="cs"/>
          <w:color w:val="0000FF"/>
          <w:szCs w:val="21"/>
          <w:cs/>
          <w:lang w:bidi="mr-IN"/>
        </w:rPr>
        <w:tab/>
      </w:r>
      <w:r w:rsidRPr="006B3404">
        <w:rPr>
          <w:rFonts w:cstheme="minorBidi" w:hint="cs"/>
          <w:color w:val="0000FF"/>
          <w:szCs w:val="21"/>
          <w:cs/>
          <w:lang w:bidi="mr-IN"/>
        </w:rPr>
        <w:tab/>
        <w:t xml:space="preserve">   </w:t>
      </w:r>
      <w:r w:rsidRPr="006B3404">
        <w:rPr>
          <w:color w:val="0000FF"/>
        </w:rPr>
        <w:t>&lt;College name&gt;</w:t>
      </w:r>
    </w:p>
    <w:p w:rsidR="007315E6" w:rsidRPr="006B3404" w:rsidRDefault="007315E6" w:rsidP="007315E6">
      <w:pPr>
        <w:ind w:left="6480"/>
        <w:rPr>
          <w:rFonts w:cstheme="minorBidi"/>
          <w:color w:val="0000FF"/>
          <w:szCs w:val="21"/>
          <w:lang w:bidi="mr-IN"/>
        </w:rPr>
      </w:pPr>
      <w:r w:rsidRPr="006B3404">
        <w:rPr>
          <w:color w:val="0000FF"/>
        </w:rPr>
        <w:t xml:space="preserve">                  </w:t>
      </w:r>
      <w:r w:rsidR="006B3404">
        <w:rPr>
          <w:rFonts w:cstheme="minorBidi" w:hint="cs"/>
          <w:color w:val="0000FF"/>
          <w:szCs w:val="21"/>
          <w:cs/>
          <w:lang w:bidi="mr-IN"/>
        </w:rPr>
        <w:t xml:space="preserve">  </w:t>
      </w:r>
      <w:r w:rsidRPr="006B3404">
        <w:rPr>
          <w:color w:val="0000FF"/>
        </w:rPr>
        <w:t>&lt;Date&gt;</w:t>
      </w:r>
    </w:p>
    <w:p w:rsidR="007315E6" w:rsidRPr="006B3404" w:rsidRDefault="007315E6" w:rsidP="007315E6">
      <w:pPr>
        <w:ind w:left="6480"/>
        <w:rPr>
          <w:color w:val="0000FF"/>
        </w:rPr>
      </w:pPr>
      <w:r w:rsidRPr="006B3404">
        <w:rPr>
          <w:rFonts w:cstheme="minorBidi" w:hint="cs"/>
          <w:color w:val="0000FF"/>
          <w:szCs w:val="21"/>
          <w:cs/>
          <w:lang w:bidi="mr-IN"/>
        </w:rPr>
        <w:t xml:space="preserve">   </w:t>
      </w:r>
      <w:r w:rsidRPr="006B3404">
        <w:rPr>
          <w:color w:val="0000FF"/>
        </w:rPr>
        <w:t xml:space="preserve">&lt;College </w:t>
      </w:r>
      <w:r w:rsidRPr="006B3404">
        <w:rPr>
          <w:rFonts w:cstheme="minorBidi" w:hint="cs"/>
          <w:color w:val="0000FF"/>
          <w:szCs w:val="21"/>
          <w:cs/>
          <w:lang w:bidi="mr-IN"/>
        </w:rPr>
        <w:t>stamp</w:t>
      </w:r>
      <w:r w:rsidRPr="006B3404">
        <w:rPr>
          <w:color w:val="0000FF"/>
        </w:rPr>
        <w:t>&gt;</w:t>
      </w:r>
    </w:p>
    <w:p w:rsidR="007315E6" w:rsidRDefault="007315E6" w:rsidP="007315E6">
      <w:pPr>
        <w:ind w:left="6480"/>
      </w:pPr>
    </w:p>
    <w:p w:rsidR="0096405C" w:rsidRPr="007315E6" w:rsidRDefault="007315E6">
      <w:pPr>
        <w:rPr>
          <w:b/>
        </w:rPr>
      </w:pPr>
      <w:r>
        <w:rPr>
          <w:b/>
        </w:rPr>
        <w:t xml:space="preserve">--------------------------------------------------------------------------------------------------------- </w:t>
      </w:r>
    </w:p>
    <w:sectPr w:rsidR="0096405C" w:rsidRPr="007315E6" w:rsidSect="0096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AD2"/>
    <w:multiLevelType w:val="hybridMultilevel"/>
    <w:tmpl w:val="A4C007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ts">
    <w15:presenceInfo w15:providerId="None" w15:userId="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E6"/>
    <w:rsid w:val="000D7874"/>
    <w:rsid w:val="001A7E56"/>
    <w:rsid w:val="0038692F"/>
    <w:rsid w:val="006B3404"/>
    <w:rsid w:val="006B781C"/>
    <w:rsid w:val="007315E6"/>
    <w:rsid w:val="008B5403"/>
    <w:rsid w:val="0093706C"/>
    <w:rsid w:val="0096405C"/>
    <w:rsid w:val="009C5682"/>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2922A72-8884-4C77-BE1F-6A440012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5E6"/>
    <w:pPr>
      <w:spacing w:after="0"/>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5E6"/>
    <w:pPr>
      <w:ind w:left="720"/>
      <w:contextualSpacing/>
    </w:pPr>
  </w:style>
  <w:style w:type="paragraph" w:styleId="BalloonText">
    <w:name w:val="Balloon Text"/>
    <w:basedOn w:val="Normal"/>
    <w:link w:val="BalloonTextChar"/>
    <w:uiPriority w:val="99"/>
    <w:semiHidden/>
    <w:unhideWhenUsed/>
    <w:rsid w:val="001A7E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E56"/>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erts</cp:lastModifiedBy>
  <cp:revision>3</cp:revision>
  <dcterms:created xsi:type="dcterms:W3CDTF">2014-10-20T06:48:00Z</dcterms:created>
  <dcterms:modified xsi:type="dcterms:W3CDTF">2014-10-20T12:05:00Z</dcterms:modified>
</cp:coreProperties>
</file>